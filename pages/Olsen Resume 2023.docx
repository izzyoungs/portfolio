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bookmarkStart w:colFirst="0" w:colLast="0" w:name="_heading=h.gjdgxs" w:id="0"/>
      <w:bookmarkEnd w:id="0"/>
      <w:r w:rsidDel="00000000" w:rsidR="00000000" w:rsidRPr="00000000">
        <w:rPr>
          <w:rFonts w:ascii="Century Gothic" w:cs="Century Gothic" w:eastAsia="Century Gothic" w:hAnsi="Century Gothic"/>
          <w:b w:val="1"/>
          <w:sz w:val="40"/>
          <w:szCs w:val="40"/>
          <w:rtl w:val="0"/>
        </w:rPr>
        <w:t xml:space="preserve">Hannah Olsen:</w:t>
      </w:r>
      <w:r w:rsidDel="00000000" w:rsidR="00000000" w:rsidRPr="00000000">
        <w:rPr>
          <w:rtl w:val="0"/>
        </w:rPr>
      </w:r>
    </w:p>
    <w:p w:rsidR="00000000" w:rsidDel="00000000" w:rsidP="00000000" w:rsidRDefault="00000000" w:rsidRPr="00000000" w14:paraId="00000002">
      <w:pPr>
        <w:rPr>
          <w:rFonts w:ascii="Calibri" w:cs="Calibri" w:eastAsia="Calibri" w:hAnsi="Calibri"/>
        </w:rPr>
      </w:pPr>
      <w:hyperlink r:id="rId7">
        <w:r w:rsidDel="00000000" w:rsidR="00000000" w:rsidRPr="00000000">
          <w:rPr>
            <w:rFonts w:ascii="Calibri" w:cs="Calibri" w:eastAsia="Calibri" w:hAnsi="Calibri"/>
            <w:color w:val="000000"/>
            <w:u w:val="single"/>
            <w:rtl w:val="0"/>
          </w:rPr>
          <w:t xml:space="preserve">Hannah.olsen1029@gmail.com</w:t>
        </w:r>
      </w:hyperlink>
      <w:r w:rsidDel="00000000" w:rsidR="00000000" w:rsidRPr="00000000">
        <w:rPr>
          <w:rFonts w:ascii="Calibri" w:cs="Calibri" w:eastAsia="Calibri" w:hAnsi="Calibri"/>
          <w:rtl w:val="0"/>
        </w:rPr>
        <w:t xml:space="preserve"> I 630.340.8896</w:t>
      </w:r>
    </w:p>
    <w:p w:rsidR="00000000" w:rsidDel="00000000" w:rsidP="00000000" w:rsidRDefault="00000000" w:rsidRPr="00000000" w14:paraId="00000003">
      <w:pPr>
        <w:pBdr>
          <w:bottom w:color="000000" w:space="0" w:sz="12" w:val="single"/>
        </w:pBdr>
        <w:jc w:val="both"/>
        <w:rPr>
          <w:sz w:val="16"/>
          <w:szCs w:val="16"/>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EDUCATION</w:t>
      </w:r>
    </w:p>
    <w:p w:rsidR="00000000" w:rsidDel="00000000" w:rsidP="00000000" w:rsidRDefault="00000000" w:rsidRPr="00000000" w14:paraId="00000005">
      <w:pPr>
        <w:rPr/>
      </w:pPr>
      <w:r w:rsidDel="00000000" w:rsidR="00000000" w:rsidRPr="00000000">
        <w:rPr>
          <w:rtl w:val="0"/>
        </w:rPr>
        <w:t xml:space="preserve">Georgetown University</w:t>
        <w:tab/>
        <w:tab/>
        <w:tab/>
        <w:tab/>
        <w:tab/>
        <w:tab/>
        <w:tab/>
        <w:tab/>
        <w:tab/>
        <w:tab/>
        <w:t xml:space="preserve">             </w:t>
      </w:r>
      <w:r w:rsidDel="00000000" w:rsidR="00000000" w:rsidRPr="00000000">
        <w:rPr>
          <w:b w:val="1"/>
          <w:rtl w:val="0"/>
        </w:rPr>
        <w:t xml:space="preserve">May 2021</w:t>
      </w:r>
      <w:r w:rsidDel="00000000" w:rsidR="00000000" w:rsidRPr="00000000">
        <w:rPr>
          <w:rtl w:val="0"/>
        </w:rPr>
      </w:r>
    </w:p>
    <w:p w:rsidR="00000000" w:rsidDel="00000000" w:rsidP="00000000" w:rsidRDefault="00000000" w:rsidRPr="00000000" w14:paraId="00000006">
      <w:pPr>
        <w:spacing w:after="200" w:lineRule="auto"/>
        <w:ind w:right="-30"/>
        <w:rPr>
          <w:b w:val="1"/>
        </w:rPr>
      </w:pPr>
      <w:r w:rsidDel="00000000" w:rsidR="00000000" w:rsidRPr="00000000">
        <w:rPr>
          <w:i w:val="1"/>
          <w:rtl w:val="0"/>
        </w:rPr>
        <w:t xml:space="preserve">Masters of Urban and Regional Planning with a concentration in Housing and Community Development</w:t>
      </w:r>
      <w:r w:rsidDel="00000000" w:rsidR="00000000" w:rsidRPr="00000000">
        <w:rPr>
          <w:b w:val="1"/>
          <w:rtl w:val="0"/>
        </w:rPr>
        <w:t xml:space="preserve">                                      </w:t>
      </w:r>
    </w:p>
    <w:p w:rsidR="00000000" w:rsidDel="00000000" w:rsidP="00000000" w:rsidRDefault="00000000" w:rsidRPr="00000000" w14:paraId="00000007">
      <w:pPr>
        <w:spacing w:before="200" w:lineRule="auto"/>
        <w:rPr/>
      </w:pPr>
      <w:r w:rsidDel="00000000" w:rsidR="00000000" w:rsidRPr="00000000">
        <w:rPr>
          <w:rtl w:val="0"/>
        </w:rPr>
        <w:t xml:space="preserve">St. Louis University</w:t>
        <w:tab/>
        <w:tab/>
        <w:tab/>
        <w:tab/>
        <w:t xml:space="preserve">    </w:t>
        <w:tab/>
        <w:tab/>
        <w:tab/>
        <w:tab/>
        <w:tab/>
        <w:tab/>
        <w:t xml:space="preserve">   </w:t>
      </w:r>
      <w:r w:rsidDel="00000000" w:rsidR="00000000" w:rsidRPr="00000000">
        <w:rPr>
          <w:b w:val="1"/>
          <w:rtl w:val="0"/>
        </w:rPr>
        <w:t xml:space="preserve">December 2015</w:t>
      </w:r>
      <w:r w:rsidDel="00000000" w:rsidR="00000000" w:rsidRPr="00000000">
        <w:rPr>
          <w:rtl w:val="0"/>
        </w:rPr>
      </w:r>
    </w:p>
    <w:p w:rsidR="00000000" w:rsidDel="00000000" w:rsidP="00000000" w:rsidRDefault="00000000" w:rsidRPr="00000000" w14:paraId="00000008">
      <w:pPr>
        <w:tabs>
          <w:tab w:val="right" w:leader="none" w:pos="10080"/>
        </w:tabs>
        <w:spacing w:after="200" w:lineRule="auto"/>
        <w:rPr/>
      </w:pPr>
      <w:r w:rsidDel="00000000" w:rsidR="00000000" w:rsidRPr="00000000">
        <w:rPr>
          <w:i w:val="1"/>
          <w:rtl w:val="0"/>
        </w:rPr>
        <w:t xml:space="preserve">Bachelor of Arts, Economics and International Studies</w:t>
      </w:r>
      <w:r w:rsidDel="00000000" w:rsidR="00000000" w:rsidRPr="00000000">
        <w:rPr>
          <w:rtl w:val="0"/>
        </w:rPr>
        <w:t xml:space="preserve"> </w:t>
      </w:r>
    </w:p>
    <w:p w:rsidR="00000000" w:rsidDel="00000000" w:rsidP="00000000" w:rsidRDefault="00000000" w:rsidRPr="00000000" w14:paraId="0000000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PROFESSIONAL EXPERIENCE </w:t>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Lotus Campaign</w:t>
        <w:tab/>
        <w:tab/>
        <w:tab/>
        <w:tab/>
        <w:tab/>
        <w:tab/>
        <w:tab/>
        <w:t xml:space="preserve">                                             </w:t>
      </w:r>
      <w:r w:rsidDel="00000000" w:rsidR="00000000" w:rsidRPr="00000000">
        <w:rPr>
          <w:b w:val="1"/>
          <w:rtl w:val="0"/>
        </w:rPr>
        <w:t xml:space="preserve">Washington, DC</w:t>
      </w:r>
      <w:r w:rsidDel="00000000" w:rsidR="00000000" w:rsidRPr="00000000">
        <w:rPr>
          <w:rtl w:val="0"/>
        </w:rPr>
      </w:r>
    </w:p>
    <w:p w:rsidR="00000000" w:rsidDel="00000000" w:rsidP="00000000" w:rsidRDefault="00000000" w:rsidRPr="00000000" w14:paraId="0000000B">
      <w:pPr>
        <w:rPr>
          <w:rFonts w:ascii="Calibri" w:cs="Calibri" w:eastAsia="Calibri" w:hAnsi="Calibri"/>
          <w:i w:val="1"/>
        </w:rPr>
      </w:pPr>
      <w:r w:rsidDel="00000000" w:rsidR="00000000" w:rsidRPr="00000000">
        <w:rPr>
          <w:rFonts w:ascii="Calibri" w:cs="Calibri" w:eastAsia="Calibri" w:hAnsi="Calibri"/>
          <w:i w:val="1"/>
          <w:rtl w:val="0"/>
        </w:rPr>
        <w:t xml:space="preserve">Landlord Participation Program Manager</w:t>
        <w:tab/>
        <w:tab/>
        <w:tab/>
        <w:tab/>
        <w:tab/>
        <w:tab/>
        <w:t xml:space="preserve">   January 2023 – Present</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Landlord Participation Program (LPP), including supervising program support for over 400 tenants who were previously homeless or at risk of becoming homeless, recruiting additional partners to expand programmatic impact and improving programmatic evaluation efforts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Oversaw data collection and maintenance improvement project, managed contracted data scientist, trained programmatic partners on updated collection processes and presented to stakeholders on LPP impact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social impact maps using ArcGIS to evaluate the impact of the LPP to best understand and evaluate the impact of housing placements locations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Launched a pilot program in a new market, including partner recruitment, implementing new data management process, and facilitating housing for those at risk of homelessness.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federal and local grant funding of over $500,000 for programmatic expenditures </w:t>
      </w:r>
      <w:r w:rsidDel="00000000" w:rsidR="00000000" w:rsidRPr="00000000">
        <w:rPr>
          <w:rtl w:val="0"/>
        </w:rPr>
      </w:r>
    </w:p>
    <w:p w:rsidR="00000000" w:rsidDel="00000000" w:rsidP="00000000" w:rsidRDefault="00000000" w:rsidRPr="00000000" w14:paraId="00000011">
      <w:pPr>
        <w:rPr>
          <w:rFonts w:ascii="Calibri" w:cs="Calibri" w:eastAsia="Calibri" w:hAnsi="Calibri"/>
          <w:i w:val="1"/>
        </w:rPr>
      </w:pPr>
      <w:r w:rsidDel="00000000" w:rsidR="00000000" w:rsidRPr="00000000">
        <w:rPr>
          <w:rFonts w:ascii="Calibri" w:cs="Calibri" w:eastAsia="Calibri" w:hAnsi="Calibri"/>
          <w:i w:val="1"/>
          <w:rtl w:val="0"/>
        </w:rPr>
        <w:t xml:space="preserve">Landlord Participation Program Coordinator</w:t>
        <w:tab/>
        <w:tab/>
        <w:tab/>
        <w:tab/>
        <w:tab/>
        <w:t xml:space="preserve">    October 2021 – December 2022</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program outreach and lead successful partner onboarding, including conducting interviews and managing ranking process to determine program suitability, on-going partner training, monitoring partnership expectations and renewal processes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the hiring process for summer interns, including recruiting, interviewing, and creating the onboarding process, in addition to monitoring intern projects throughout their internship</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database system of over 400 sponsored residents </w:t>
      </w:r>
      <w:r w:rsidDel="00000000" w:rsidR="00000000" w:rsidRPr="00000000">
        <w:rPr>
          <w:rtl w:val="0"/>
        </w:rPr>
      </w:r>
    </w:p>
    <w:p w:rsidR="00000000" w:rsidDel="00000000" w:rsidP="00000000" w:rsidRDefault="00000000" w:rsidRPr="00000000" w14:paraId="00000015">
      <w:pPr>
        <w:rPr>
          <w:rFonts w:ascii="Calibri" w:cs="Calibri" w:eastAsia="Calibri" w:hAnsi="Calibri"/>
          <w:i w:val="1"/>
        </w:rPr>
      </w:pPr>
      <w:r w:rsidDel="00000000" w:rsidR="00000000" w:rsidRPr="00000000">
        <w:rPr>
          <w:rFonts w:ascii="Calibri" w:cs="Calibri" w:eastAsia="Calibri" w:hAnsi="Calibri"/>
          <w:i w:val="1"/>
          <w:rtl w:val="0"/>
        </w:rPr>
        <w:t xml:space="preserve">Planning Intern</w:t>
        <w:tab/>
        <w:tab/>
        <w:tab/>
        <w:tab/>
        <w:tab/>
        <w:tab/>
        <w:tab/>
        <w:tab/>
        <w:tab/>
        <w:t xml:space="preserve">        May 2021 – September 2021</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Researched homelessness myths and causes to enhance community outreach and engagement</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District of Columbia Housing Authority </w:t>
        <w:tab/>
        <w:tab/>
        <w:tab/>
        <w:tab/>
        <w:tab/>
        <w:tab/>
        <w:tab/>
        <w:tab/>
        <w:t xml:space="preserve">  Washington, DC</w:t>
      </w:r>
    </w:p>
    <w:p w:rsidR="00000000" w:rsidDel="00000000" w:rsidP="00000000" w:rsidRDefault="00000000" w:rsidRPr="00000000" w14:paraId="00000018">
      <w:pPr>
        <w:rPr>
          <w:i w:val="1"/>
        </w:rPr>
      </w:pPr>
      <w:r w:rsidDel="00000000" w:rsidR="00000000" w:rsidRPr="00000000">
        <w:rPr>
          <w:i w:val="1"/>
          <w:rtl w:val="0"/>
        </w:rPr>
        <w:t xml:space="preserve">Planning Intern </w:t>
        <w:tab/>
        <w:tab/>
        <w:tab/>
        <w:tab/>
        <w:tab/>
        <w:tab/>
        <w:tab/>
        <w:t xml:space="preserve"> </w:t>
        <w:tab/>
        <w:tab/>
        <w:t xml:space="preserve">                May 2020 - August 2020</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with a 20-year Transformation update to include updated goals for tenants, better engagement with residents, revised best practices for short-term relocations and communities of opportunity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best practices based on nation-wide public housing research projects to analyze the effectiveness of existing Housing Authority programs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Department of Housing and Community Development </w:t>
        <w:tab/>
        <w:tab/>
        <w:tab/>
        <w:tab/>
        <w:tab/>
        <w:tab/>
        <w:t xml:space="preserve"> Washington, DC</w:t>
      </w:r>
    </w:p>
    <w:p w:rsidR="00000000" w:rsidDel="00000000" w:rsidP="00000000" w:rsidRDefault="00000000" w:rsidRPr="00000000" w14:paraId="0000001C">
      <w:pPr>
        <w:rPr>
          <w:i w:val="1"/>
        </w:rPr>
      </w:pPr>
      <w:r w:rsidDel="00000000" w:rsidR="00000000" w:rsidRPr="00000000">
        <w:rPr>
          <w:i w:val="1"/>
          <w:rtl w:val="0"/>
        </w:rPr>
        <w:t xml:space="preserve">Portfolio and Asset Management Division Intern </w:t>
        <w:tab/>
        <w:tab/>
        <w:tab/>
        <w:tab/>
        <w:tab/>
        <w:t xml:space="preserve">January 2020 - May 2020</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materials for affordable housing developers who will receive the low-income housing tax credit or financing through the Housing Production Trust Fund to clarify and reaffirm the requirements for funds allocated for the production and preservation of affordable housing in the District of Columbia</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Branches, Inc. </w:t>
        <w:tab/>
        <w:tab/>
        <w:tab/>
        <w:tab/>
        <w:tab/>
        <w:tab/>
        <w:tab/>
        <w:tab/>
        <w:tab/>
        <w:tab/>
        <w:tab/>
        <w:t xml:space="preserve">    Miami, Florida</w:t>
      </w:r>
    </w:p>
    <w:p w:rsidR="00000000" w:rsidDel="00000000" w:rsidP="00000000" w:rsidRDefault="00000000" w:rsidRPr="00000000" w14:paraId="0000001F">
      <w:pPr>
        <w:rPr>
          <w:i w:val="1"/>
        </w:rPr>
      </w:pPr>
      <w:r w:rsidDel="00000000" w:rsidR="00000000" w:rsidRPr="00000000">
        <w:rPr>
          <w:i w:val="1"/>
          <w:rtl w:val="0"/>
        </w:rPr>
        <w:t xml:space="preserve">COVID-19 Financial Wellness Coach</w:t>
        <w:tab/>
        <w:tab/>
        <w:tab/>
        <w:tab/>
        <w:tab/>
        <w:tab/>
        <w:t xml:space="preserve">          April 2020 – December 2020</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social impact maps using ArcGIS to present Branches’ impact on the community throughout the pandemic</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conducted, and analyzed survey to over 100 small business owners to gauge COVID-19 impact on small businesses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and processed over 100 COVID relief applications on a weekly basis based on financial need</w:t>
      </w: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Financial Coach &amp; Education Specialist </w:t>
        <w:tab/>
        <w:tab/>
        <w:tab/>
        <w:tab/>
        <w:tab/>
        <w:tab/>
        <w:t xml:space="preserve">      </w:t>
        <w:tab/>
        <w:t xml:space="preserve">     April 2017 – June 2019</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720" w:hanging="360"/>
        <w:jc w:val="both"/>
        <w:rPr>
          <w:b w:val="1"/>
        </w:rPr>
      </w:pPr>
      <w:bookmarkStart w:colFirst="0" w:colLast="0" w:name="_heading=h.1fob9te" w:id="2"/>
      <w:bookmarkEnd w:id="2"/>
      <w:r w:rsidDel="00000000" w:rsidR="00000000" w:rsidRPr="00000000">
        <w:rPr>
          <w:color w:val="000000"/>
          <w:rtl w:val="0"/>
        </w:rPr>
        <w:t xml:space="preserve">Provided personal, one-on-one financial coaching to individuals and families focusing on credit issues, financial aid applications and applying for government benefits</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Created and presented two generational material and find</w:t>
      </w:r>
      <w:r w:rsidDel="00000000" w:rsidR="00000000" w:rsidRPr="00000000">
        <w:rPr>
          <w:rtl w:val="0"/>
        </w:rPr>
        <w:t xml:space="preserve">ings </w:t>
      </w:r>
      <w:r w:rsidDel="00000000" w:rsidR="00000000" w:rsidRPr="00000000">
        <w:rPr>
          <w:color w:val="000000"/>
          <w:rtl w:val="0"/>
        </w:rPr>
        <w:t xml:space="preserve">at state-wide and national conferences</w:t>
      </w:r>
    </w:p>
    <w:sectPr>
      <w:pgSz w:h="15840" w:w="12240" w:orient="portrait"/>
      <w:pgMar w:bottom="576" w:top="576"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rFonts w:ascii="Cambria" w:cs="Cambria" w:eastAsia="Cambria" w:hAnsi="Cambria"/>
      <w:color w:val="c0504d"/>
      <w:sz w:val="26"/>
      <w:szCs w:val="26"/>
    </w:rPr>
  </w:style>
  <w:style w:type="paragraph" w:styleId="Heading2">
    <w:name w:val="heading 2"/>
    <w:basedOn w:val="Normal"/>
    <w:next w:val="Normal"/>
    <w:pPr>
      <w:keepNext w:val="1"/>
      <w:keepLines w:val="1"/>
      <w:tabs>
        <w:tab w:val="left" w:leader="none" w:pos="5760"/>
      </w:tabs>
      <w:spacing w:after="100" w:before="200" w:lineRule="auto"/>
    </w:pPr>
    <w:rPr>
      <w:rFonts w:ascii="Cambria" w:cs="Cambria" w:eastAsia="Cambria" w:hAnsi="Cambria"/>
      <w:color w:val="4f81bd"/>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annah.olsen102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Fan3buxDXiI6owj2Gw45NHtEA==">CgMxLjAyCGguZ2pkZ3hzMgloLjMwajB6bGwyCWguMWZvYjl0ZTgAciExUmI4N2x5cVBXd3NQWExVLTlFdG5IaWttakpGYm8wN3Y=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